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Irusha’s  Code - Reviewed by Dominik, Derek, and 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commentRangeStart w:id="1"/>
      <w:r w:rsidDel="00000000" w:rsidR="00000000" w:rsidRPr="00000000">
        <w:rPr>
          <w:rtl w:val="0"/>
        </w:rPr>
        <w:t xml:space="preserve">#!/usr/bin/env python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from __future__ import print_function</w:t>
        <w:br w:type="textWrapping"/>
        <w:t xml:space="preserve">import os</w:t>
        <w:br w:type="textWrapping"/>
        <w:t xml:space="preserve">import sys</w:t>
        <w:br w:type="textWrapping"/>
        <w:t xml:space="preserve">import random</w:t>
        <w:br w:type="textWrapping"/>
        <w:br w:type="textWrapping"/>
        <w:br w:type="textWrapping"/>
        <w:t xml:space="preserve">import socket</w:t>
        <w:br w:type="textWrapping"/>
        <w:t xml:space="preserve">import pickle</w:t>
        <w:br w:type="textWrapping"/>
        <w:t xml:space="preserve">import time</w:t>
        <w:br w:type="textWrapping"/>
        <w:t xml:space="preserve">from threading import Thread</w:t>
      </w:r>
      <w:del w:author="Anonymous" w:id="0" w:date="2015-11-22T09:57:54Z">
        <w:commentRangeStart w:id="2"/>
        <w:r w:rsidDel="00000000" w:rsidR="00000000" w:rsidRPr="00000000">
          <w:rPr>
            <w:rtl w:val="0"/>
          </w:rPr>
          <w:delText xml:space="preserve"> #import thread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br w:type="textWrapping"/>
        <w:t xml:space="preserve">import json, socket</w:t>
        <w:br w:type="textWrapping"/>
        <w:t xml:space="preserve">import sqlite3</w:t>
        <w:br w:type="textWrapping"/>
        <w:br w:type="textWrapping"/>
        <w:br w:type="textWrapping"/>
        <w:t xml:space="preserve">#Google Email API</w:t>
        <w:br w:type="textWrapping"/>
        <w:t xml:space="preserve">import httplib2</w:t>
        <w:br w:type="textWrapping"/>
      </w:r>
      <w:del w:author="Anonymous" w:id="1" w:date="2015-11-22T09:58:29Z">
        <w:commentRangeStart w:id="3"/>
        <w:r w:rsidDel="00000000" w:rsidR="00000000" w:rsidRPr="00000000">
          <w:rPr>
            <w:rtl w:val="0"/>
          </w:rPr>
          <w:delText xml:space="preserve">import os 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br w:type="textWrapping"/>
        <w:t xml:space="preserve">from apiclient import discovery</w:t>
        <w:br w:type="textWrapping"/>
        <w:t xml:space="preserve">import oauth2client</w:t>
        <w:br w:type="textWrapping"/>
      </w:r>
      <w:del w:author="Anonymous" w:id="2" w:date="2015-11-22T09:59:27Z">
        <w:commentRangeStart w:id="4"/>
        <w:r w:rsidDel="00000000" w:rsidR="00000000" w:rsidRPr="00000000">
          <w:rPr>
            <w:rtl w:val="0"/>
          </w:rPr>
          <w:delText xml:space="preserve">from oauth2client import client</w:delText>
          <w:br w:type="textWrapping"/>
          <w:delText xml:space="preserve">from oauth2client import tools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#Custom files</w:t>
        <w:br w:type="textWrapping"/>
        <w:t xml:space="preserve">import UDPFunc</w:t>
        <w:br w:type="textWrapping"/>
        <w:t xml:space="preserve">import databaseFunc as dbFunc</w:t>
        <w:br w:type="textWrapping"/>
        <w:t xml:space="preserve">import googleEmailApiFunc as emailAPI</w:t>
        <w:br w:type="textWrapping"/>
        <w:t xml:space="preserve">import serverModl</w:t>
        <w:br w:type="textWrapping"/>
        <w:br w:type="textWrapping"/>
        <w:br w:type="textWrapping"/>
        <w:t xml:space="preserve">import sched, </w:t>
      </w:r>
      <w:commentRangeStart w:id="5"/>
      <w:r w:rsidDel="00000000" w:rsidR="00000000" w:rsidRPr="00000000">
        <w:rPr>
          <w:rtl w:val="0"/>
        </w:rPr>
        <w:t xml:space="preserve">time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br w:type="textWrapping"/>
        <w:br w:type="textWrapping"/>
        <w:t xml:space="preserve">DEF_HALF_HOUR_IN_SECONDS = </w:t>
      </w:r>
      <w:commentRangeStart w:id="6"/>
      <w:r w:rsidDel="00000000" w:rsidR="00000000" w:rsidRPr="00000000">
        <w:rPr>
          <w:rtl w:val="0"/>
        </w:rPr>
        <w:t xml:space="preserve">10 #1800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br w:type="textWrapping"/>
        <w:t xml:space="preserve">DEF_1_DAY_IN_SECONDS = 86400</w:t>
        <w:br w:type="textWrapping"/>
        <w:t xml:space="preserve">DEF_2_DAYS_IN_SECONDS = 172800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class serverController():</w:t>
        <w:br w:type="textWrapping"/>
        <w:br w:type="textWrapping"/>
        <w:tab/>
        <w:t xml:space="preserve">def __init__(self, dataBasePath, IP, PORT,servModel):</w:t>
        <w:br w:type="textWrapping"/>
        <w:br w:type="textWrapping"/>
        <w:tab/>
        <w:tab/>
        <w:t xml:space="preserve">self.DEF_DB_PATH = dataBasePath #'lifeBandDB.db'</w:t>
        <w:br w:type="textWrapping"/>
        <w:tab/>
        <w:tab/>
        <w:t xml:space="preserve">self.DEF_IP = IP#'172.17.148.20'</w:t>
        <w:br w:type="textWrapping"/>
        <w:tab/>
        <w:tab/>
        <w:t xml:space="preserve">self.DEF_PORT = PORT#5005</w:t>
        <w:br w:type="textWrapping"/>
        <w:tab/>
        <w:tab/>
        <w:t xml:space="preserve">#self.DEF_PORT_SEND = PORT_Send</w:t>
        <w:br w:type="textWrapping"/>
        <w:tab/>
        <w:tab/>
        <w:t xml:space="preserve">self.model = servModel</w:t>
        <w:br w:type="textWrapping"/>
        <w:br w:type="textWrapping"/>
        <w:br w:type="textWrapping"/>
        <w:br w:type="textWrapping"/>
        <w:br w:type="textWrapping"/>
        <w:br w:type="textWrapping"/>
        <w:tab/>
        <w:t xml:space="preserve">def networkHandler(self,conn,receivedData,(receivedIP,receivedPORT)): </w:t>
        <w:br w:type="textWrapping"/>
        <w:tab/>
        <w:tab/>
        <w:t xml:space="preserve">"""</w:t>
        <w:br w:type="textWrapping"/>
        <w:tab/>
        <w:tab/>
        <w:t xml:space="preserve">Function:</w:t>
        <w:tab/>
        <w:br w:type="textWrapping"/>
        <w:tab/>
        <w:tab/>
        <w:t xml:space="preserve">Serve the requests that is received by Phone or wearable</w:t>
        <w:br w:type="textWrapping"/>
        <w:br w:type="textWrapping"/>
        <w:tab/>
        <w:tab/>
        <w:t xml:space="preserve">Input arguments:</w:t>
        <w:br w:type="textWrapping"/>
        <w:tab/>
        <w:tab/>
        <w:t xml:space="preserve">args[0] : data that is contained in UDP packets</w:t>
        <w:br w:type="textWrapping"/>
        <w:tab/>
        <w:tab/>
        <w:t xml:space="preserve">args[1] : Address from the connection</w:t>
        <w:br w:type="textWrapping"/>
        <w:tab/>
        <w:tab/>
        <w:t xml:space="preserve">"""</w:t>
        <w:br w:type="textWrapping"/>
        <w:br w:type="textWrapping"/>
        <w:tab/>
        <w:tab/>
        <w:t xml:space="preserve">#database = sqlite3.connect(DEF_DB_PATH)</w:t>
        <w:br w:type="textWrapping"/>
        <w:br w:type="textWrapping"/>
        <w:tab/>
        <w:tab/>
        <w:t xml:space="preserve">dataDecoded = json.loads(receivedData)</w:t>
        <w:br w:type="textWrapping"/>
        <w:tab/>
        <w:tab/>
        <w:br w:type="textWrapping"/>
        <w:tab/>
        <w:tab/>
        <w:t xml:space="preserve">if dataDecoded['id'] == "phone":</w:t>
        <w:br w:type="textWrapping"/>
        <w:tab/>
        <w:tab/>
        <w:tab/>
        <w:t xml:space="preserve">print (str(time.ctime())+"Phone data Received from "+str(receivedIP))</w:t>
        <w:br w:type="textWrapping"/>
        <w:br w:type="textWrapping"/>
        <w:tab/>
        <w:tab/>
        <w:tab/>
        <w:t xml:space="preserve">if dataDecoded['command'] == 'getLatestData':</w:t>
        <w:br w:type="textWrapping"/>
        <w:tab/>
        <w:tab/>
        <w:tab/>
        <w:tab/>
        <w:t xml:space="preserve">print ('\t'+"Sending latest Data")</w:t>
        <w:br w:type="textWrapping"/>
        <w:tab/>
        <w:tab/>
        <w:tab/>
        <w:tab/>
        <w:t xml:space="preserve">conn.sendto(json.dumps(self.model.getLatestDataFromDB()), (receivedIP,self.DEF_PORT))</w:t>
        <w:br w:type="textWrapping"/>
        <w:br w:type="textWrapping"/>
        <w:br w:type="textWrapping"/>
        <w:tab/>
        <w:tab/>
        <w:tab/>
        <w:t xml:space="preserve">elif dataDecoded['command'] == 'getPulseDataSet':</w:t>
        <w:br w:type="textWrapping"/>
        <w:tab/>
        <w:tab/>
        <w:tab/>
        <w:tab/>
        <w:t xml:space="preserve">print ('\t'+"Sending past Data")</w:t>
        <w:br w:type="textWrapping"/>
        <w:br w:type="textWrapping"/>
        <w:br w:type="textWrapping"/>
        <w:tab/>
        <w:tab/>
        <w:tab/>
        <w:t xml:space="preserve">elif dataDecoded['command'] == 'addEmergencyContact':</w:t>
        <w:br w:type="textWrapping"/>
        <w:tab/>
        <w:tab/>
        <w:tab/>
        <w:tab/>
        <w:t xml:space="preserve">print ('\t'+"Adding Emergency Data")</w:t>
        <w:br w:type="textWrapping"/>
        <w:tab/>
        <w:tab/>
        <w:tab/>
        <w:tab/>
        <w:t xml:space="preserve">self.model.emergContactChangeToDB('add','emergList',dataDecoded['data'])</w:t>
        <w:br w:type="textWrapping"/>
        <w:br w:type="textWrapping"/>
        <w:br w:type="textWrapping"/>
        <w:tab/>
        <w:tab/>
        <w:tab/>
        <w:t xml:space="preserve">elif dataDecoded['command'] == 'remEmergencyContact':</w:t>
        <w:br w:type="textWrapping"/>
        <w:tab/>
        <w:tab/>
        <w:tab/>
        <w:tab/>
        <w:t xml:space="preserve">print ('\t'+"Removing Emergency Data")</w:t>
        <w:br w:type="textWrapping"/>
        <w:tab/>
        <w:tab/>
        <w:tab/>
        <w:tab/>
        <w:t xml:space="preserve">self.model.emergContactChangeToDB('rem','emergList',dataDecoded['data'])</w:t>
        <w:br w:type="textWrapping"/>
        <w:br w:type="textWrapping"/>
        <w:br w:type="textWrapping"/>
        <w:tab/>
        <w:tab/>
        <w:t xml:space="preserve">elif dataDecoded['id'] == "wearable":</w:t>
        <w:br w:type="textWrapping"/>
        <w:tab/>
        <w:tab/>
        <w:tab/>
        <w:t xml:space="preserve">print (str(time.ctime())+"Wearable data Received from "+str(receivedIP))</w:t>
        <w:br w:type="textWrapping"/>
        <w:br w:type="textWrapping"/>
        <w:tab/>
        <w:tab/>
        <w:tab/>
        <w:t xml:space="preserve">if dataDecoded['command'] == 'addPulseData':</w:t>
        <w:br w:type="textWrapping"/>
        <w:tab/>
        <w:tab/>
        <w:tab/>
        <w:tab/>
        <w:t xml:space="preserve">print ('\t'+"Adding pulse data to database")</w:t>
        <w:br w:type="textWrapping"/>
        <w:tab/>
        <w:tab/>
        <w:tab/>
        <w:tab/>
        <w:t xml:space="preserve">self.model.addSensorDataToDB('pulse',dataDecoded['data'])</w:t>
        <w:br w:type="textWrapping"/>
        <w:br w:type="textWrapping"/>
        <w:br w:type="textWrapping"/>
        <w:tab/>
        <w:tab/>
        <w:tab/>
        <w:t xml:space="preserve">elif dataDecoded['command'] == 'addRespData':</w:t>
        <w:br w:type="textWrapping"/>
        <w:tab/>
        <w:tab/>
        <w:tab/>
        <w:tab/>
        <w:t xml:space="preserve">print ('\t'+"Adding respiratory data to database")</w:t>
        <w:br w:type="textWrapping"/>
        <w:tab/>
        <w:tab/>
        <w:tab/>
        <w:tab/>
        <w:t xml:space="preserve">self.model.addSensorDataToDB('resp',dataDecoded['data'])</w:t>
        <w:br w:type="textWrapping"/>
        <w:br w:type="textWrapping"/>
        <w:tab/>
        <w:tab/>
        <w:tab/>
        <w:tab/>
        <w:br w:type="textWrapping"/>
        <w:tab/>
        <w:tab/>
        <w:tab/>
        <w:t xml:space="preserve">elif dataDecoded['command'] == 'addAccelData':</w:t>
        <w:br w:type="textWrapping"/>
        <w:tab/>
        <w:tab/>
        <w:tab/>
        <w:tab/>
        <w:t xml:space="preserve">print ('\t'+"Adding accelerometer data to database")</w:t>
        <w:br w:type="textWrapping"/>
        <w:tab/>
        <w:tab/>
        <w:tab/>
        <w:tab/>
        <w:t xml:space="preserve">self.model.addSensorDataToDB('accell',dataDecoded['data'])</w:t>
        <w:br w:type="textWrapping"/>
        <w:br w:type="textWrapping"/>
        <w:br w:type="textWrapping"/>
        <w:tab/>
        <w:tab/>
        <w:tab/>
        <w:t xml:space="preserve">elif dataDecoded['command'] == 'truePositiveAlarm':</w:t>
        <w:br w:type="textWrapping"/>
        <w:tab/>
        <w:tab/>
        <w:tab/>
        <w:tab/>
        <w:t xml:space="preserve">print ('\t'+"Adding True Positive Alarm to database")</w:t>
        <w:br w:type="textWrapping"/>
        <w:tab/>
        <w:tab/>
        <w:tab/>
        <w:tab/>
        <w:t xml:space="preserve">self.model.addAlarmToDB('TRUE')</w:t>
        <w:br w:type="textWrapping"/>
        <w:br w:type="textWrapping"/>
        <w:br w:type="textWrapping"/>
        <w:tab/>
        <w:tab/>
        <w:tab/>
        <w:t xml:space="preserve">elif dataDecoded['command'] == 'falsePositiveAlarm':</w:t>
        <w:br w:type="textWrapping"/>
        <w:tab/>
        <w:tab/>
        <w:tab/>
        <w:tab/>
        <w:t xml:space="preserve">print ('\t'+"Adding False Positive Alarm to database")</w:t>
        <w:br w:type="textWrapping"/>
        <w:tab/>
        <w:tab/>
        <w:tab/>
        <w:tab/>
        <w:t xml:space="preserve">self.model.addAlarmToDB('FALSE')</w:t>
        <w:br w:type="textWrapping"/>
        <w:br w:type="textWrapping"/>
        <w:br w:type="textWrapping"/>
        <w:br w:type="textWrapping"/>
        <w:tab/>
        <w:br w:type="textWrapping"/>
        <w:br w:type="textWrapping"/>
        <w:br w:type="textWrapping"/>
        <w:br w:type="textWrapping"/>
        <w:br w:type="textWrapping"/>
        <w:tab/>
        <w:t xml:space="preserve">def emailHandler(self):</w:t>
        <w:br w:type="textWrapping"/>
        <w:tab/>
        <w:tab/>
        <w:t xml:space="preserve">"""</w:t>
        <w:br w:type="textWrapping"/>
        <w:tab/>
        <w:tab/>
        <w:t xml:space="preserve">Function:</w:t>
        <w:tab/>
        <w:br w:type="textWrapping"/>
        <w:tab/>
        <w:tab/>
        <w:t xml:space="preserve">Creates a connection with the Google Email API and sends a message</w:t>
        <w:br w:type="textWrapping"/>
        <w:tab/>
        <w:tab/>
        <w:t xml:space="preserve">Upon alert</w:t>
        <w:br w:type="textWrapping"/>
        <w:tab/>
        <w:tab/>
        <w:br w:type="textWrapping"/>
        <w:tab/>
        <w:tab/>
        <w:t xml:space="preserve">Input arguments:</w:t>
        <w:br w:type="textWrapping"/>
        <w:tab/>
        <w:tab/>
        <w:t xml:space="preserve">None</w:t>
        <w:br w:type="textWrapping"/>
        <w:br w:type="textWrapping"/>
        <w:tab/>
        <w:tab/>
        <w:t xml:space="preserve">Output variables:</w:t>
        <w:br w:type="textWrapping"/>
        <w:tab/>
        <w:tab/>
        <w:t xml:space="preserve">None</w:t>
        <w:br w:type="textWrapping"/>
        <w:tab/>
        <w:tab/>
        <w:t xml:space="preserve">"""</w:t>
        <w:br w:type="textWrapping"/>
        <w:br w:type="textWrapping"/>
        <w:tab/>
        <w:tab/>
        <w:t xml:space="preserve">print("Email Sender started")</w:t>
        <w:br w:type="textWrapping"/>
        <w:tab/>
        <w:tab/>
        <w:t xml:space="preserve">credentials = emailAPI.get_credentials()</w:t>
        <w:br w:type="textWrapping"/>
        <w:tab/>
        <w:tab/>
        <w:t xml:space="preserve">http = credentials.authorize(httplib2.Http())</w:t>
        <w:br w:type="textWrapping"/>
        <w:tab/>
        <w:tab/>
        <w:t xml:space="preserve">service = discovery.build('gmail', 'v1', http=http)</w:t>
        <w:br w:type="textWrapping"/>
        <w:br w:type="textWrapping"/>
        <w:tab/>
        <w:tab/>
        <w:t xml:space="preserve">message = emailAPI.CreateMessage('LifeBandCenter@gmail.com', 'irusha.dilshan@gmail.com', 'Test123', 'Hey!</w:t>
      </w:r>
      <w:del w:author="Anonymous" w:id="3" w:date="2015-11-22T10:06:04Z">
        <w:commentRangeStart w:id="7"/>
        <w:r w:rsidDel="00000000" w:rsidR="00000000" w:rsidRPr="00000000">
          <w:rPr>
            <w:rtl w:val="0"/>
          </w:rPr>
          <w:delText xml:space="preserve"> </w:delText>
        </w:r>
        <w:commentRangeStart w:id="8"/>
        <w:r w:rsidDel="00000000" w:rsidR="00000000" w:rsidRPr="00000000">
          <w:rPr>
            <w:rtl w:val="0"/>
          </w:rPr>
          <w:delText xml:space="preserve">How\'s it hanging?</w:delText>
        </w:r>
      </w:del>
      <w:commentRangeEnd w:id="8"/>
      <w:r w:rsidDel="00000000" w:rsidR="00000000" w:rsidRPr="00000000">
        <w:commentReference w:id="8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')</w:t>
        <w:br w:type="textWrapping"/>
        <w:tab/>
        <w:tab/>
        <w:t xml:space="preserve">emailAPI.SendMessage(service, 'me', message)</w:t>
        <w:br w:type="textWrapping"/>
        <w:br w:type="textWrapping"/>
        <w:tab/>
        <w:br w:type="textWrapping"/>
        <w:br w:type="textWrapping"/>
        <w:tab/>
        <w:t xml:space="preserve">def runServer(self):</w:t>
        <w:br w:type="textWrapping"/>
        <w:tab/>
        <w:tab/>
        <w:t xml:space="preserve">server = UDPFunc.createUDPSocket(self.DEF_IP,self.DEF_PORT)</w:t>
        <w:br w:type="textWrapping"/>
        <w:br w:type="textWrapping"/>
        <w:tab/>
        <w:tab/>
        <w:t xml:space="preserve">#timerThread = Thread(target = timerSched, args = [])</w:t>
        <w:br w:type="textWrapping"/>
        <w:tab/>
        <w:tab/>
        <w:t xml:space="preserve">#timerThread.start()</w:t>
        <w:br w:type="textWrapping"/>
        <w:tab/>
        <w:tab/>
        <w:br w:type="textWrapping"/>
        <w:tab/>
        <w:tab/>
        <w:t xml:space="preserve">#thread.start_new_thread( maintainDatabaseSize,(None,None)) </w:t>
        <w:br w:type="textWrapping"/>
        <w:tab/>
        <w:tab/>
        <w:t xml:space="preserve">try:</w:t>
        <w:br w:type="textWrapping"/>
        <w:tab/>
        <w:tab/>
        <w:tab/>
        <w:t xml:space="preserve">while True:</w:t>
        <w:br w:type="textWrapping"/>
        <w:tab/>
        <w:tab/>
        <w:tab/>
        <w:tab/>
        <w:t xml:space="preserve">#print("Email Thread Creation")</w:t>
        <w:br w:type="textWrapping"/>
        <w:tab/>
        <w:tab/>
        <w:tab/>
        <w:tab/>
        <w:t xml:space="preserve">#thread = Thread(target = emailHandler, args = [])</w:t>
        <w:br w:type="textWrapping"/>
        <w:tab/>
        <w:tab/>
        <w:tab/>
        <w:tab/>
        <w:t xml:space="preserve">#thread.start()</w:t>
        <w:br w:type="textWrapping"/>
        <w:tab/>
        <w:tab/>
        <w:tab/>
        <w:tab/>
        <w:t xml:space="preserve">#print("Email Thread Creation")</w:t>
        <w:br w:type="textWrapping"/>
        <w:tab/>
        <w:tab/>
        <w:tab/>
        <w:tab/>
        <w:t xml:space="preserve">#Accept each communication</w:t>
        <w:br w:type="textWrapping"/>
        <w:tab/>
        <w:tab/>
        <w:tab/>
        <w:tab/>
        <w:t xml:space="preserve">data, addr = UDPFunc.recvUDP(server)</w:t>
        <w:br w:type="textWrapping"/>
        <w:tab/>
        <w:tab/>
        <w:tab/>
        <w:tab/>
        <w:t xml:space="preserve">#Create a new thread for each connection that is made</w:t>
        <w:br w:type="textWrapping"/>
        <w:tab/>
        <w:tab/>
        <w:tab/>
        <w:tab/>
        <w:t xml:space="preserve">thread = Thread(target = self.networkHandler, args = (server,data,addr))</w:t>
        <w:br w:type="textWrapping"/>
        <w:tab/>
        <w:tab/>
        <w:tab/>
        <w:tab/>
        <w:t xml:space="preserve">thread.start()</w:t>
        <w:br w:type="textWrapping"/>
        <w:tab/>
        <w:tab/>
        <w:t xml:space="preserve">except (KeyboardInterrupt, SystemExit):</w:t>
        <w:br w:type="textWrapping"/>
        <w:tab/>
        <w:tab/>
        <w:tab/>
        <w:t xml:space="preserve">closeTCP(conn) </w:t>
        <w:br w:type="textWrapping"/>
        <w:tab/>
        <w:tab/>
        <w:tab/>
        <w:t xml:space="preserve">server.close()</w:t>
        <w:br w:type="textWrapping"/>
        <w:br w:type="textWrapping"/>
        <w:br w:type="textWrapping"/>
      </w:r>
      <w:del w:author="Anonymous" w:id="4" w:date="2015-11-22T10:07:41Z">
        <w:commentRangeStart w:id="9"/>
        <w:r w:rsidDel="00000000" w:rsidR="00000000" w:rsidRPr="00000000">
          <w:rPr>
            <w:rtl w:val="0"/>
          </w:rPr>
          <w:delText xml:space="preserve">#</w:delText>
          <w:tab/>
          <w:delText xml:space="preserve">if __name__ == "__main__":</w:delText>
          <w:br w:type="textWrapping"/>
          <w:delText xml:space="preserve">#</w:delText>
          <w:tab/>
          <w:delText xml:space="preserve">    main()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SYSC 3010 - Group B - Code Review Team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✓✓✓✓✓✓✓✓✓✓✓✓✓✓✓✓✓✓✓✓✓✓✓✓✓✓✓✓✓✓✓✓✓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Overall functionality works according to the project specifications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 and Output network communications conform to established data protocol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straightforward to understand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Sensors working in the right way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sections of code incomplete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 Meta data at the top (Name, Date Modified)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Comments are comprehensible and add something to the maintainability of the code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Comments are neither too numerous nor verbose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Comments are in the right place and they are useful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Tabs and brackets are consistent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as modular as possible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Repetitive code has been factored 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Command classes have been designed to undertake one task only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does not use unjustifiable static methods/blocks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Loops have a set length and correct termination conditions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Any unusual behavior or edge-case handling described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hardcoded or Magic numbers present within reason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unnecessary loops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possible replacement of recursive functions with sequential functions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was designed to perform as fast as possible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possible replacement of global variables to function variables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 types have been generalized where possible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Down casting used properly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Unit tests are present and correct 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is unit testable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the part that is implemented and checked for right performance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Error/Exception handling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Common errors have been checked for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No zombie threads running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Any security concerns have been addressed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goes through many filters that makes sure the data does not contain errors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Logging/Debugging Info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Logging used appropriately (proper logging level and details)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all data inputs checked (for the correct type, length, format, and range) and encoded?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Library Usage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Frameworks have been used appropriately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any of the code be replaced with library functions?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was designed using the libraries and there is no code to be replaced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onymous" w:id="2" w:date="2015-11-22T09:57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useless comment</w:t>
      </w:r>
    </w:p>
  </w:comment>
  <w:comment w:author="Derek White" w:id="6" w:date="2015-11-22T09:59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happened here?</w:t>
      </w:r>
    </w:p>
  </w:comment>
  <w:comment w:author="Anonymous" w:id="7" w:date="2015-11-22T10:0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slightly frowned upon</w:t>
      </w:r>
    </w:p>
  </w:comment>
  <w:comment w:author="Amr Gawish" w:id="8" w:date="2015-11-22T10:06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every thing ok ?</w:t>
      </w:r>
    </w:p>
  </w:comment>
  <w:comment w:author="Anonymous" w:id="4" w:date="2015-11-22T09:59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both imports are already included in the above import statement</w:t>
      </w:r>
    </w:p>
  </w:comment>
  <w:comment w:author="Anonymous" w:id="0" w:date="2015-11-22T10:03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OVERALL COMMENTS</w:t>
      </w:r>
    </w:p>
  </w:comment>
  <w:comment w:author="Anonymous" w:id="1" w:date="2015-11-22T10:03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to follow snake_case for function name as part of python standards</w:t>
      </w:r>
    </w:p>
  </w:comment>
  <w:comment w:author="Anonymous" w:id="9" w:date="2015-11-22T10:07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be removed?</w:t>
      </w:r>
    </w:p>
  </w:comment>
  <w:comment w:author="Amr Gawish" w:id="5" w:date="2015-11-22T09:59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 is already imported</w:t>
      </w:r>
    </w:p>
  </w:comment>
  <w:comment w:author="Anonymous" w:id="3" w:date="2015-11-22T09:58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overuse of import 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✘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✘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✘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