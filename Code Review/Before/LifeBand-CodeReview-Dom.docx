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Dominik’s  Code - Reviewed by Irusha, Derek, and Amr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OverviewPageFragment.java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ns w:author="Irusha vidanamadura" w:id="0" w:date="2015-11-22T11:03:12Z"/>
        </w:rPr>
      </w:pPr>
      <w:ins w:author="Irusha vidanamadura" w:id="0" w:date="2015-11-22T11:03:12Z">
        <w:r w:rsidDel="00000000" w:rsidR="00000000" w:rsidRPr="00000000">
          <w:rPr>
            <w:sz w:val="20"/>
            <w:szCs w:val="20"/>
            <w:rtl w:val="0"/>
          </w:rPr>
          <w:t xml:space="preserve">Overall Comments:</w:t>
        </w:r>
      </w:ins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ns w:author="Irusha vidanamadura" w:id="0" w:date="2015-11-22T11:03:12Z"/>
          <w:sz w:val="20"/>
          <w:szCs w:val="20"/>
          <w:u w:val="none"/>
        </w:rPr>
      </w:pPr>
      <w:ins w:author="Irusha vidanamadura" w:id="0" w:date="2015-11-22T11:03:12Z">
        <w:r w:rsidDel="00000000" w:rsidR="00000000" w:rsidRPr="00000000">
          <w:rPr>
            <w:sz w:val="20"/>
            <w:szCs w:val="20"/>
            <w:rtl w:val="0"/>
          </w:rPr>
          <w:t xml:space="preserve">Add Descriptions for Method Names</w:t>
        </w:r>
      </w:ins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ns w:author="Irusha vidanamadura" w:id="0" w:date="2015-11-22T11:03:12Z"/>
          <w:sz w:val="20"/>
          <w:szCs w:val="20"/>
          <w:u w:val="none"/>
        </w:rPr>
      </w:pPr>
      <w:ins w:author="Irusha vidanamadura" w:id="0" w:date="2015-11-22T11:03:12Z">
        <w:r w:rsidDel="00000000" w:rsidR="00000000" w:rsidRPr="00000000">
          <w:rPr>
            <w:sz w:val="20"/>
            <w:szCs w:val="20"/>
            <w:rtl w:val="0"/>
          </w:rPr>
          <w:t xml:space="preserve">No comments</w:t>
        </w:r>
      </w:ins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package com.lifeofpi.lifeband;</w:t>
        <w:br w:type="textWrapping"/>
        <w:br w:type="textWrapping"/>
        <w:t xml:space="preserve">import android.os.Bundle;</w:t>
        <w:br w:type="textWrapping"/>
        <w:t xml:space="preserve">import android.support.v4.widget.SwipeRefreshLayout;</w:t>
        <w:br w:type="textWrapping"/>
        <w:t xml:space="preserve">import android.util.Log;</w:t>
        <w:br w:type="textWrapping"/>
        <w:t xml:space="preserve">import android.view.LayoutInflater;</w:t>
        <w:br w:type="textWrapping"/>
        <w:t xml:space="preserve">import android.view.View;</w:t>
        <w:br w:type="textWrapping"/>
        <w:t xml:space="preserve">import android.view.ViewGroup;</w:t>
        <w:br w:type="textWrapping"/>
        <w:t xml:space="preserve">import android.widget.TextView;</w:t>
        <w:br w:type="textWrapping"/>
        <w:br w:type="textWrapping"/>
        <w:t xml:space="preserve">import org.json.JSONObject;</w:t>
        <w:br w:type="textWrapping"/>
        <w:br w:type="textWrapping"/>
        <w:t xml:space="preserve">/**</w:t>
        <w:br w:type="textWrapping"/>
        <w:t xml:space="preserve"> * Created by dominikschmidtlein on 11/4/2015.</w:t>
        <w:br w:type="textWrapping"/>
        <w:t xml:space="preserve"> */</w:t>
        <w:br w:type="textWrapping"/>
        <w:t xml:space="preserve">public class OverviewPageFragment extends PageFragment {</w:t>
        <w:br w:type="textWrapping"/>
        <w:t xml:space="preserve">    public static final String NAME = "Overview";</w:t>
        <w:br w:type="textWrapping"/>
        <w:br w:type="textWrapping"/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private SwipeRefreshLayout swipeRefreshLayout;</w:t>
        <w:br w:type="textWrapping"/>
        <w:t xml:space="preserve">    private TextView currentHeartbeatTextView;</w:t>
        <w:br w:type="textWrapping"/>
        <w:t xml:space="preserve">    private TextView currentRespirationTextView;</w:t>
        <w:br w:type="textWrapping"/>
        <w:t xml:space="preserve">    private TextView currentAccelerationTextView;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ins w:author="Irusha vidanamadura" w:id="1" w:date="2015-11-22T10:56:38Z">
        <w:r w:rsidDel="00000000" w:rsidR="00000000" w:rsidRPr="00000000">
          <w:rPr>
            <w:sz w:val="20"/>
            <w:szCs w:val="20"/>
            <w:rtl w:val="0"/>
          </w:rPr>
          <w:t xml:space="preserve">// Add comments to </w:t>
        </w:r>
        <w:r w:rsidDel="00000000" w:rsidR="00000000" w:rsidRPr="00000000">
          <w:rPr>
            <w:sz w:val="20"/>
            <w:szCs w:val="20"/>
            <w:rtl w:val="0"/>
          </w:rPr>
          <w:t xml:space="preserve">describe</w:t>
        </w:r>
        <w:r w:rsidDel="00000000" w:rsidR="00000000" w:rsidRPr="00000000">
          <w:rPr>
            <w:sz w:val="20"/>
            <w:szCs w:val="20"/>
            <w:rtl w:val="0"/>
          </w:rPr>
          <w:t xml:space="preserve"> the </w:t>
        </w:r>
        <w:r w:rsidDel="00000000" w:rsidR="00000000" w:rsidRPr="00000000">
          <w:rPr>
            <w:sz w:val="20"/>
            <w:szCs w:val="20"/>
            <w:rtl w:val="0"/>
          </w:rPr>
          <w:t xml:space="preserve">function</w:t>
        </w:r>
        <w:r w:rsidDel="00000000" w:rsidR="00000000" w:rsidRPr="00000000">
          <w:rPr>
            <w:sz w:val="20"/>
            <w:szCs w:val="20"/>
            <w:rtl w:val="0"/>
          </w:rPr>
          <w:t xml:space="preserve"> of the method..</w:t>
        </w:r>
      </w:ins>
      <w:r w:rsidDel="00000000" w:rsidR="00000000" w:rsidRPr="00000000">
        <w:rPr>
          <w:sz w:val="20"/>
          <w:szCs w:val="20"/>
          <w:rtl w:val="0"/>
        </w:rPr>
        <w:br w:type="textWrapping"/>
        <w:t xml:space="preserve">    public static OverviewPageFragment newInstance(int page) {</w:t>
        <w:br w:type="textWrapping"/>
        <w:t xml:space="preserve">        return (OverviewPageFragment) PageFragment.newInstance(page, new OverviewPageFragment());</w:t>
        <w:br w:type="textWrapping"/>
        <w:t xml:space="preserve">    }</w:t>
        <w:br w:type="textWrapping"/>
        <w:br w:type="textWrapping"/>
        <w:t xml:space="preserve">    @Override</w:t>
        <w:br w:type="textWrapping"/>
        <w:t xml:space="preserve">    public View onCreateView(LayoutInflater inflater, ViewGroup container,</w:t>
        <w:br w:type="textWrapping"/>
        <w:t xml:space="preserve">                             Bundle savedInstanceState) {</w:t>
        <w:br w:type="textWrapping"/>
        <w:t xml:space="preserve">        View view = inflater.inflate(R.layout.fragment_overview_tab, container, false);</w:t>
        <w:br w:type="textWrapping"/>
        <w:t xml:space="preserve">        swipeRefreshLayout = (SwipeRefreshLayout) view;</w:t>
        <w:br w:type="textWrapping"/>
        <w:t xml:space="preserve">  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      currentHeartbeatTextView = (TextView) view.findViewById(R.id.currentHeartbeatTextView);</w:t>
        <w:br w:type="textWrapping"/>
        <w:t xml:space="preserve">        currentRespirationTextView = (TextView) view.findViewById(R.id.currentRespirationTextView);</w:t>
        <w:br w:type="textWrapping"/>
        <w:t xml:space="preserve">        currentAccelerationTextView = (TextView) view.findViewById(R.id.currentAccelerationTextView);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        swipeRefreshLayout.setOnRefreshListener(new SwipeRefreshLayout.OnRefreshListener() {</w:t>
        <w:br w:type="textWrapping"/>
        <w:t xml:space="preserve">            @Override</w:t>
        <w:br w:type="textWrapping"/>
        <w:t xml:space="preserve">            public void onRefresh() {</w:t>
        <w:br w:type="textWrapping"/>
        <w:t xml:space="preserve">              </w:t>
      </w:r>
      <w:commentRangeStart w:id="2"/>
      <w:r w:rsidDel="00000000" w:rsidR="00000000" w:rsidRPr="00000000">
        <w:rPr>
          <w:sz w:val="20"/>
          <w:szCs w:val="20"/>
          <w:rtl w:val="0"/>
        </w:rPr>
        <w:t xml:space="preserve">  new Thread(new Runnable() {</w:t>
        <w:br w:type="textWrapping"/>
        <w:t xml:space="preserve">                    @Override</w:t>
        <w:br w:type="textWrapping"/>
        <w:t xml:space="preserve">                    public void run() {</w:t>
        <w:br w:type="textWrapping"/>
        <w:t xml:space="preserve">                        JSONObject latestDataJSON = new UDPHelper().getLatestDataJSON;</w:t>
        <w:br w:type="textWrapping"/>
        <w:t xml:space="preserve">                        JSONObject jSONData = null;</w:t>
        <w:br w:type="textWrapping"/>
        <w:t xml:space="preserve">                        if (UDPHelper.sendUDP((MainActivity) getActivity(), latestDataJSON, getIP(), getPort()))</w:t>
        <w:br w:type="textWrapping"/>
        <w:t xml:space="preserve">                            jSONData = UDPHelper.receiveUDP((MainActivity) getActivity(), getPort(), MainActivity.RECEIVE_PERIOD);</w:t>
        <w:br w:type="textWrapping"/>
        <w:t xml:space="preserve">                        if (jSONData != null) {</w:t>
        <w:br w:type="textWrapping"/>
        <w:t xml:space="preserve">                            try {</w:t>
        <w:br w:type="textWrapping"/>
        <w:t xml:space="preserve">                               </w:t>
      </w:r>
      <w:commentRangeStart w:id="3"/>
      <w:r w:rsidDel="00000000" w:rsidR="00000000" w:rsidRPr="00000000">
        <w:rPr>
          <w:sz w:val="20"/>
          <w:szCs w:val="20"/>
          <w:rtl w:val="0"/>
        </w:rPr>
        <w:t xml:space="preserve"> JSONObject data = jSONData.getJSONObject("data");</w:t>
        <w:br w:type="textWrapping"/>
        <w:t xml:space="preserve">                                final double pulse = data.getDouble("pulse");</w:t>
        <w:br w:type="textWrapping"/>
        <w:t xml:space="preserve">                                final double resp = data.getDouble("resp");</w:t>
        <w:br w:type="textWrapping"/>
        <w:t xml:space="preserve">                                final double acc = data.getDouble("accell");</w:t>
        <w:br w:type="textWrapping"/>
        <w:t xml:space="preserve">                                updateOverview(pulse, resp, acc);</w:t>
        <w:br w:type="textWrapping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0"/>
          <w:szCs w:val="20"/>
          <w:rtl w:val="0"/>
        </w:rPr>
        <w:t xml:space="preserve">                            } catch (Exception e) {</w:t>
        <w:br w:type="textWrapping"/>
        <w:t xml:space="preserve">                                Log.e(MainActivity.TAG, "data extraction failed", e);</w:t>
        <w:br w:type="textWrapping"/>
        <w:t xml:space="preserve">                            }</w:t>
        <w:br w:type="textWrapping"/>
        <w:t xml:space="preserve">                        }</w:t>
        <w:br w:type="textWrapping"/>
        <w:t xml:space="preserve">                        endRefresh();</w:t>
        <w:br w:type="textWrapping"/>
        <w:t xml:space="preserve">                    }</w:t>
        <w:br w:type="textWrapping"/>
        <w:t xml:space="preserve">                })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0"/>
          <w:szCs w:val="20"/>
          <w:rtl w:val="0"/>
        </w:rPr>
        <w:t xml:space="preserve">.start();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return view;</w:t>
        <w:br w:type="textWrapping"/>
        <w:t xml:space="preserve">    }</w:t>
        <w:br w:type="textWrapping"/>
        <w:br w:type="textWrapping"/>
        <w:t xml:space="preserve">    private String getStringFromResources(int id){</w:t>
        <w:br w:type="textWrapping"/>
        <w:t xml:space="preserve">        return getActivity().getResources().getString(id);</w:t>
        <w:br w:type="textWrapping"/>
        <w:t xml:space="preserve">    }</w:t>
        <w:br w:type="textWrapping"/>
        <w:br w:type="textWrapping"/>
        <w:t xml:space="preserve">  private int getPort(){</w:t>
        <w:br w:type="textWrapping"/>
        <w:t xml:space="preserve">        Log.d("TAG", ((MainActivity) </w:t>
      </w:r>
      <w:commentRangeStart w:id="4"/>
      <w:r w:rsidDel="00000000" w:rsidR="00000000" w:rsidRPr="00000000">
        <w:rPr>
          <w:sz w:val="20"/>
          <w:szCs w:val="20"/>
          <w:rtl w:val="0"/>
        </w:rPr>
        <w:t xml:space="preserve">getActivity()).sharedPreferences.getString(getStringFromResources(R.string.port_key), getStringFromResources(R.string.port_default)));</w:t>
        <w:br w:type="textWrapping"/>
        <w:t xml:space="preserve">        return Integer.valueOf(((MainActivity) getActivity()).sharedPreferences.getString(getStringFromResources(R.string.port_key), getStringFromResources(R.string.port_default)));</w:t>
        <w:br w:type="textWrapping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0"/>
          <w:szCs w:val="20"/>
          <w:rtl w:val="0"/>
        </w:rPr>
        <w:t xml:space="preserve">    }</w:t>
        <w:br w:type="textWrapping"/>
        <w:br w:type="textWrapping"/>
        <w:t xml:space="preserve">    private String getIP(){</w:t>
        <w:br w:type="textWrapping"/>
        <w:t xml:space="preserve">        return ((MainActivity)getActivity()).sharedPreferences.getString(getStringFromResources(R.string.ip_key), getStringFromResources(R.string.ip_default));</w:t>
        <w:br w:type="textWrapping"/>
        <w:t xml:space="preserve">    }  </w:t>
        <w:br w:type="textWrapping"/>
        <w:br w:type="textWrapping"/>
        <w:t xml:space="preserve">    public void updateOverview(final double pulse, final double resp, final double acc) {</w:t>
        <w:br w:type="textWrapping"/>
        <w:t xml:space="preserve">        getActivity().runOnUiThread(new Runnable() {</w:t>
        <w:br w:type="textWrapping"/>
        <w:t xml:space="preserve">            @Override</w:t>
        <w:br w:type="textWrapping"/>
        <w:t xml:space="preserve">            public void run() {</w:t>
        <w:br w:type="textWrapping"/>
        <w:t xml:space="preserve">              </w:t>
      </w:r>
      <w:commentRangeStart w:id="5"/>
      <w:r w:rsidDel="00000000" w:rsidR="00000000" w:rsidRPr="00000000">
        <w:rPr>
          <w:sz w:val="20"/>
          <w:szCs w:val="20"/>
          <w:rtl w:val="0"/>
        </w:rPr>
        <w:t xml:space="preserve">  currentHeartbeatTextView.setText(Math.round(pulse) + "");</w:t>
        <w:br w:type="textWrapping"/>
        <w:t xml:space="preserve">                currentRespirationTextView.setText(Math.round(resp) + "");</w:t>
        <w:br w:type="textWrapping"/>
        <w:t xml:space="preserve">                currentAccelerationTextView.setText(Math.round(acc) + "");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public void endRefresh() {</w:t>
        <w:br w:type="textWrapping"/>
        <w:t xml:space="preserve">        getActivity().runOnUiThread(new Runnable() {</w:t>
        <w:br w:type="textWrapping"/>
        <w:t xml:space="preserve">            @Override</w:t>
        <w:br w:type="textWrapping"/>
        <w:t xml:space="preserve">            public void run() {</w:t>
        <w:br w:type="textWrapping"/>
        <w:t xml:space="preserve">                swipeRefreshLayout.setRefreshing(false);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//please have more comments to explain</w:t>
        </w:r>
      </w:ins>
    </w:p>
    <w:p w:rsidR="00000000" w:rsidDel="00000000" w:rsidP="00000000" w:rsidRDefault="00000000" w:rsidRPr="00000000">
      <w:pPr>
        <w:contextualSpacing w:val="0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Functionality</w:t>
        </w:r>
      </w:ins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 Overall functionality works according to the project specifications</w:t>
        </w:r>
      </w:ins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Input and Output network communications conform to established data protocol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Code straightforward to understand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No sections of code incomplete</w:t>
        </w:r>
      </w:ins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Comments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Meta data at the top (Name, Date Modified)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Comments are comprehensible and add something to the maintainability of the code 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Comments are neither too numerous nor verbose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Comments are in the right place and they are useful</w:t>
        </w:r>
      </w:ins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Code smells</w:t>
        </w:r>
      </w:ins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Tabs and brackets are consistent</w:t>
        </w:r>
      </w:ins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Code as modular as possible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Repetitive code has been factored out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Command classes have been designed to undertake one task only </w:t>
        </w:r>
      </w:ins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The code does not use unjustifiable static methods/blocks 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N/A Loops have a set length and correct termination conditions</w:t>
        </w:r>
      </w:ins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Any unusual behavior or edge-case handling described</w:t>
        </w:r>
      </w:ins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No hardcoded or Magic numbers present within reason</w:t>
        </w:r>
      </w:ins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Performance</w:t>
        </w:r>
      </w:ins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No unnecessary loops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No possible replacement of recursive functions with sequential functions</w:t>
        </w:r>
      </w:ins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the code was designed to perform as fast as possible</w:t>
        </w:r>
      </w:ins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Scope</w:t>
        </w:r>
      </w:ins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No possible replacement of global variables to function variables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Variable types have been generalized where possible 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Down casting used properly </w:t>
        </w:r>
      </w:ins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Unit Tests</w:t>
        </w:r>
      </w:ins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Unit tests are present and correct </w:t>
        </w:r>
      </w:ins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The code is unit testable </w:t>
        </w:r>
      </w:ins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Testing the part that is implemented and checked for right performance 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Error/Exception handling</w:t>
        </w:r>
      </w:ins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Common errors have been checked for </w:t>
        </w:r>
      </w:ins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No zombie threads running</w:t>
        </w:r>
      </w:ins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Any security concerns have been addressed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N/A data goes through many filters that makes sure the data does not contain errors</w:t>
        </w:r>
      </w:ins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Logging/Debugging Info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N/A Logging used appropriately (proper logging level and details) </w:t>
        </w:r>
      </w:ins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N/A Are all data inputs checked (for the correct type, length, format, and range) and encoded?</w:t>
          <w:br w:type="textWrapping"/>
        </w:r>
      </w:ins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Code Library Usage</w:t>
        </w:r>
      </w:ins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Frameworks have been used appropriately</w:t>
        </w:r>
      </w:ins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ins w:author="Amr Gawish" w:id="2" w:date="2015-11-22T11:33:35Z"/>
        </w:rPr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Can any of the code be replaced with library functions?</w:t>
        </w:r>
      </w:ins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pPrChange w:author="Amr Gawish" w:id="0" w:date="2015-11-22T11:33:35Z">
          <w:pPr>
            <w:contextualSpacing w:val="0"/>
          </w:pPr>
        </w:pPrChange>
      </w:pPr>
      <w:ins w:author="Amr Gawish" w:id="2" w:date="2015-11-22T11:33:35Z">
        <w:r w:rsidDel="00000000" w:rsidR="00000000" w:rsidRPr="00000000">
          <w:rPr>
            <w:sz w:val="20"/>
            <w:szCs w:val="20"/>
            <w:rtl w:val="0"/>
          </w:rPr>
          <w:t xml:space="preserve">the code was designed using the libraries and there is no code to be replaced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mr Gawish" w:id="1" w:date="2015-11-22T10:59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try to have them in a function</w:t>
      </w:r>
    </w:p>
  </w:comment>
  <w:comment w:author="Irusha vidanamadura" w:id="2" w:date="2015-11-22T11:00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Assign new Thread to a new field</w:t>
      </w:r>
    </w:p>
  </w:comment>
  <w:comment w:author="Amr Gawish" w:id="5" w:date="2015-11-22T10:57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those in a function too</w:t>
      </w:r>
    </w:p>
  </w:comment>
  <w:comment w:author="Amr Gawish" w:id="0" w:date="2015-11-22T10:58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it local</w:t>
      </w:r>
    </w:p>
  </w:comment>
  <w:comment w:author="Amr Gawish" w:id="4" w:date="2015-11-22T11:05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are repeated try to have them in a function to reduce repetition</w:t>
      </w:r>
    </w:p>
  </w:comment>
  <w:comment w:author="Amr Gawish" w:id="3" w:date="2015-11-22T10:53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have it in a function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