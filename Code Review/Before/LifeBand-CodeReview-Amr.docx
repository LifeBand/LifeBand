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Amr’s  Code - Reviewed by Dominik, Derek, and Irusha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__future__ import division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spidev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threading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__author__ = "AmrGawish"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__date__ = "$Nov 20, 2015 3:43:40 PM$"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READ_THREAD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SEND_THREAD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SAMPLE_PERIOD_IN_SEC =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SECONDS_PER_SEND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HUMAN_BPM_LIMIT =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SECONDS_PER_MIN =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THRESHOLD = 0.65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bt_index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min_seconds_per_beat = SECONDS_PER_MIN/HUMAN_BPM_LIMIT</w:t>
      </w:r>
    </w:p>
    <w:p w:rsidR="00000000" w:rsidDel="00000000" w:rsidP="00000000" w:rsidRDefault="00000000" w:rsidRPr="00000000">
      <w:pPr>
        <w:contextualSpacing w:val="0"/>
      </w:pPr>
      <w:del w:author="Irusha vidanamadura" w:id="0" w:date="2015-11-22T10:36:18Z">
        <w:commentRangeStart w:id="0"/>
        <w:r w:rsidDel="00000000" w:rsidR="00000000" w:rsidRPr="00000000">
          <w:rPr>
            <w:rtl w:val="0"/>
          </w:rPr>
          <w:delText xml:space="preserve">send = None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 = [False, False]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turn = READ_THREAD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</w:t>
      </w:r>
      <w:commentRangeStart w:id="1"/>
      <w:r w:rsidDel="00000000" w:rsidR="00000000" w:rsidRPr="00000000">
        <w:rPr>
          <w:rtl w:val="0"/>
        </w:rPr>
        <w:t xml:space="preserve">bitstring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(n):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commentRangeStart w:id="2"/>
      <w:r w:rsidDel="00000000" w:rsidR="00000000" w:rsidRPr="00000000">
        <w:rPr>
          <w:rtl w:val="0"/>
        </w:rPr>
        <w:t xml:space="preserve">s=bin(n)[2:]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</w:t>
      </w:r>
      <w:commentRangeStart w:id="3"/>
      <w:r w:rsidDel="00000000" w:rsidR="00000000" w:rsidRPr="00000000">
        <w:rPr>
          <w:rtl w:val="0"/>
        </w:rPr>
        <w:t xml:space="preserve">'0'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*(8-len(s))+s</w:t>
      </w:r>
    </w:p>
    <w:p w:rsidR="00000000" w:rsidDel="00000000" w:rsidP="00000000" w:rsidRDefault="00000000" w:rsidRPr="00000000">
      <w:pPr>
        <w:contextualSpacing w:val="0"/>
      </w:pPr>
      <w:ins w:author="Irusha vidanamadura" w:id="1" w:date="2015-11-22T10:34:37Z">
        <w:r w:rsidDel="00000000" w:rsidR="00000000" w:rsidRPr="00000000">
          <w:rPr>
            <w:rtl w:val="0"/>
          </w:rPr>
          <w:t xml:space="preserve">#Function to read a value from the pulse sensor attached through the ADC coverter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</w:t>
      </w:r>
      <w:commentRangeStart w:id="4"/>
      <w:r w:rsidDel="00000000" w:rsidR="00000000" w:rsidRPr="00000000">
        <w:rPr>
          <w:rtl w:val="0"/>
        </w:rPr>
        <w:t xml:space="preserve">read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(adc_channel=0 , spi_channel=0):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conn = spidev.SpiDev(0,spi_channel)</w:t>
      </w:r>
    </w:p>
    <w:p w:rsidR="00000000" w:rsidDel="00000000" w:rsidP="00000000" w:rsidRDefault="00000000" w:rsidRPr="00000000">
      <w:pPr>
        <w:contextualSpacing w:val="0"/>
      </w:pPr>
      <w:commentRangeStart w:id="5"/>
      <w:r w:rsidDel="00000000" w:rsidR="00000000" w:rsidRPr="00000000">
        <w:rPr>
          <w:rtl w:val="0"/>
        </w:rPr>
        <w:tab/>
        <w:t xml:space="preserve">conn.max_speed_hz = </w:t>
      </w:r>
      <w:commentRangeStart w:id="6"/>
      <w:r w:rsidDel="00000000" w:rsidR="00000000" w:rsidRPr="00000000">
        <w:rPr>
          <w:rtl w:val="0"/>
        </w:rPr>
        <w:t xml:space="preserve">1200000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conn.mode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cmd =192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adc_channel: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cmd+=32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commentRangeStart w:id="7"/>
      <w:r w:rsidDel="00000000" w:rsidR="00000000" w:rsidRPr="00000000">
        <w:rPr>
          <w:rtl w:val="0"/>
        </w:rPr>
        <w:t xml:space="preserve">reply_bytes= conn.xfer2([cmd,0])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reply_bitstring = ''.join(bitstring(n) for n in reply_bytes)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reply = reply_bitstring[5:15]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conn.close()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int(reply,2)/ 2**10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send(BPM):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 BPM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sender_thread(beat_times, 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BPM_array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count_of_BPM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while(True):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time.sleep(SECONDS_PER_SEND)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temp = calculate_average_bpm(beat_times)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BPM_array.append(temp)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send(temp)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count_of_BPM = count_of_BPM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reader_thread(beat_times, 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voltage = read()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voltage &gt; THRESHOLD: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#print voltage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</w:t>
      </w:r>
      <w:commentRangeStart w:id="8"/>
      <w:r w:rsidDel="00000000" w:rsidR="00000000" w:rsidRPr="00000000">
        <w:rPr>
          <w:rtl w:val="0"/>
        </w:rPr>
        <w:t xml:space="preserve">flag[READ_THREAD]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#turn = SEND_THREAD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#while flag[SEND_THREAD] and turn == SEND_THREAD: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    pass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commentRangeStart w:id="9"/>
      <w:r w:rsidDel="00000000" w:rsidR="00000000" w:rsidRPr="00000000">
        <w:rPr>
          <w:rtl w:val="0"/>
        </w:rPr>
        <w:t xml:space="preserve">sync_pre_cs(READ_THREAD, SEND_THREAD)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#CS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beat_times.append(time.time())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#CS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flag[READ_THREAD]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time.sleep(min_seconds_per_beat)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sync_pre_cs(this_thread, other_thread):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commentRangeStart w:id="10"/>
      <w:r w:rsidDel="00000000" w:rsidR="00000000" w:rsidRPr="00000000">
        <w:rPr>
          <w:rtl w:val="0"/>
        </w:rPr>
        <w:t xml:space="preserve">flag[this_thread]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turn = other_thread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 flag[other_thread] and turn == other_thread: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pass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calculate_average_bpm(beat_times):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old_beat_times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ref_time = time.time()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#flag[SEND_THREAD]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#turn = READ_THREAD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#while flag[READ_THREAD] and turn == READ_THREAD: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#  pass</w:t>
      </w:r>
    </w:p>
    <w:p w:rsidR="00000000" w:rsidDel="00000000" w:rsidP="00000000" w:rsidRDefault="00000000" w:rsidRPr="00000000">
      <w:pPr>
        <w:ind w:left="0" w:firstLine="0"/>
        <w:contextualSpacing w:val="0"/>
        <w:pPrChange w:author="Irusha vidanamadura" w:id="0" w:date="2015-11-22T10:46:59Z">
          <w:pPr>
            <w:ind w:firstLine="720"/>
            <w:contextualSpacing w:val="0"/>
          </w:pPr>
        </w:pPrChange>
      </w:pPr>
      <w:ins w:author="Irusha vidanamadura" w:id="2" w:date="2015-11-22T10:46:49Z">
        <w:r w:rsidDel="00000000" w:rsidR="00000000" w:rsidRPr="00000000">
          <w:rPr>
            <w:rtl w:val="0"/>
          </w:rPr>
          <w:t xml:space="preserve">    </w:t>
        </w:r>
      </w:ins>
      <w:r w:rsidDel="00000000" w:rsidR="00000000" w:rsidRPr="00000000">
        <w:rPr>
          <w:rtl w:val="0"/>
        </w:rPr>
        <w:t xml:space="preserve">sync_pre_cs(SEND_THREAD, READ_THREAD)</w:t>
      </w:r>
      <w:commentRangeStart w:id="11"/>
      <w:commentRangeEnd w:id="11"/>
      <w:r w:rsidDel="00000000" w:rsidR="00000000" w:rsidRPr="00000000">
        <w:commentReference w:id="11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#CS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b_time in beat_times: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if(abs(ref_time - b_time) &gt; SAMPLE_PERIOD_IN_SEC):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old_beat_times.append(b_time)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b_time in old_beat_times: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beat_times.remove(b_time)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length = len(beat_times)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#CS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flag[SEND_THREAD]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length &lt;= 1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length*SECONDS_PER_MIN/(beat_times[length - 1] - beat_times[0])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del w:author="Irusha vidanamadura" w:id="4" w:date="2015-11-22T10:39:17Z"/>
        </w:rPr>
      </w:pPr>
      <w:del w:author="Irusha vidanamadura" w:id="4" w:date="2015-11-22T10:39:17Z">
        <w:commentRangeStart w:id="12"/>
        <w:r w:rsidDel="00000000" w:rsidR="00000000" w:rsidRPr="00000000">
          <w:rPr>
            <w:rtl w:val="0"/>
          </w:rPr>
          <w:delText xml:space="preserve">def test_thread(b, n):</w:delText>
        </w:r>
      </w:del>
    </w:p>
    <w:p w:rsidR="00000000" w:rsidDel="00000000" w:rsidP="00000000" w:rsidRDefault="00000000" w:rsidRPr="00000000">
      <w:pPr>
        <w:contextualSpacing w:val="0"/>
      </w:pPr>
      <w:del w:author="Irusha vidanamadura" w:id="4" w:date="2015-11-22T10:39:17Z">
        <w:r w:rsidDel="00000000" w:rsidR="00000000" w:rsidRPr="00000000">
          <w:rPr>
            <w:rtl w:val="0"/>
          </w:rPr>
          <w:delText xml:space="preserve">    return -1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threads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__name__ == "__main__":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beat_times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commentRangeStart w:id="13"/>
      <w:r w:rsidDel="00000000" w:rsidR="00000000" w:rsidRPr="00000000">
        <w:rPr>
          <w:rtl w:val="0"/>
        </w:rPr>
        <w:t xml:space="preserve">num = 0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reader = threading.Thread(target = reader_thread, args=(beat_times, num))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sender = threading.Thread(target=sender_thread, args=(beat_times, num))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threads.append(reader)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threads.append(sender)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reader.start()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sender.start()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Overall functionality works according to the project specifications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 and Output network communications conform to established data protocol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Code straightforward to understand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Sensors working in the right way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sections of code incomplete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Meta data at the top (Name, Date Modified)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Comments are comprehensible and add something to the maintainability of the code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Comments are neither too numerous nor verbose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Comments are in the right place and they are useful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Tabs and brackets are consistent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Code as modular as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Repetitive code has been factored 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Command classes have been designed to undertake one task only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does not use unjustifiable static methods/blocks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Loops have a set length and correct termination 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Any unusual behavior or edge-case handling described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No hardcoded or Magic numbers present within reason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unnecessary loops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possible replacement of recursive functions with sequential functions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was designed to perform as fast as possible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No possible replacement of global variables to function 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Variable types have been generalized where possible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Down casting used properly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Unit tests are present and correct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The code is unit testable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Testing the part that is implemented and checked for right performance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Error/Exception handling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Common errors have been checked for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zombie threads running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Any security concerns have been addressed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data goes through many filters that makes sure the data does not contain errors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Logging/Debugging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  <w:pPrChange w:author="Irusha vidanamadura" w:id="0" w:date="2015-11-22T11:34:09Z">
          <w:pPr>
            <w:numPr>
              <w:ilvl w:val="1"/>
              <w:numId w:val="6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Logging used appropriately (proper logging level and details)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all data inputs checked (for the correct type, length, format, and range) and encoded?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  <w:pPrChange w:author="Irusha vidanamadura" w:id="0" w:date="2015-11-22T11:34:0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Code Library Usage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Frameworks have been used appropriately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any of the code be replaced with library functions?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code was designed using the libraries and there is no code to be replaced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erek White" w:id="5" w:date="2015-11-22T10:31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magic numbers</w:t>
      </w:r>
    </w:p>
  </w:comment>
  <w:comment w:author="Anonymous" w:id="6" w:date="2015-11-22T10:31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magic numbers are not encouraged?</w:t>
      </w:r>
    </w:p>
  </w:comment>
  <w:comment w:author="Irusha vidanamadura" w:id="2" w:date="2015-11-22T10:31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variable 's' and 'n'?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Smell</w:t>
      </w:r>
    </w:p>
  </w:comment>
  <w:comment w:author="Anonymous" w:id="9" w:date="2015-11-22T10:4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inserted this line for function call</w:t>
      </w:r>
    </w:p>
  </w:comment>
  <w:comment w:author="Anonymous" w:id="3" w:date="2015-11-22T10:30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'0'?</w:t>
      </w:r>
    </w:p>
  </w:comment>
  <w:comment w:author="Irusha vidanamadura" w:id="0" w:date="2015-11-22T10:36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Method name called send also exists</w:t>
      </w:r>
    </w:p>
  </w:comment>
  <w:comment w:author="Irusha vidanamadura" w:id="11" w:date="2015-11-22T10:46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 method</w:t>
      </w:r>
    </w:p>
  </w:comment>
  <w:comment w:author="Irusha vidanamadura" w:id="7" w:date="2015-11-22T10:33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Needs a comment (to read SPI channel from the ADC converter)</w:t>
      </w:r>
    </w:p>
  </w:comment>
  <w:comment w:author="Anonymous" w:id="8" w:date="2015-11-22T10:3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repetition between reader_thread and calculate_average functions</w:t>
      </w:r>
    </w:p>
  </w:comment>
  <w:comment w:author="Anonymous" w:id="10" w:date="2015-11-22T10:3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repetition between reader_thread and calculate_average functions</w:t>
      </w:r>
    </w:p>
  </w:comment>
  <w:comment w:author="Irusha vidanamadura" w:id="4" w:date="2015-11-22T10:36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descriptive Name</w:t>
      </w:r>
    </w:p>
  </w:comment>
  <w:comment w:author="Irusha vidanamadura" w:id="1" w:date="2015-11-22T10:47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descriptive Method</w:t>
      </w:r>
    </w:p>
  </w:comment>
  <w:comment w:author="Anonymous" w:id="13" w:date="2015-11-22T10:47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this?</w:t>
      </w:r>
    </w:p>
  </w:comment>
  <w:comment w:author="Irusha vidanamadura" w:id="12" w:date="2015-11-22T10:39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Useless method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