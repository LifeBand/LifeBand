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Derek’s Code - Reviewed by Dominik, Irusha, and Amr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ns w:author="Irusha vidanamadura" w:id="0" w:date="2015-11-22T09:43:17Z"/>
        </w:rPr>
      </w:pPr>
      <w:ins w:author="Irusha vidanamadura" w:id="0" w:date="2015-11-22T09:43:17Z">
        <w:r w:rsidDel="00000000" w:rsidR="00000000" w:rsidRPr="00000000">
          <w:rPr>
            <w:rtl w:val="0"/>
          </w:rPr>
          <w:t xml:space="preserve">Overall comments:</w:t>
        </w:r>
      </w:ins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ns w:author="Irusha vidanamadura" w:id="0" w:date="2015-11-22T09:43:17Z"/>
          <w:u w:val="none"/>
        </w:rPr>
      </w:pPr>
      <w:ins w:author="Irusha vidanamadura" w:id="0" w:date="2015-11-22T09:43:17Z">
        <w:r w:rsidDel="00000000" w:rsidR="00000000" w:rsidRPr="00000000">
          <w:rPr>
            <w:rtl w:val="0"/>
          </w:rPr>
          <w:t xml:space="preserve">No code to turn off alarm </w:t>
        </w:r>
      </w:ins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ns w:author="Irusha vidanamadura" w:id="0" w:date="2015-11-22T09:43:17Z"/>
          <w:u w:val="none"/>
        </w:rPr>
      </w:pPr>
      <w:ins w:author="Irusha vidanamadura" w:id="0" w:date="2015-11-22T09:43:17Z">
        <w:r w:rsidDel="00000000" w:rsidR="00000000" w:rsidRPr="00000000">
          <w:rPr>
            <w:rtl w:val="0"/>
          </w:rPr>
          <w:t xml:space="preserve">No code to handle button inputs</w:t>
        </w:r>
      </w:ins>
    </w:p>
    <w:p w:rsidR="00000000" w:rsidDel="00000000" w:rsidP="00000000" w:rsidRDefault="00000000" w:rsidRPr="00000000">
      <w:pPr>
        <w:contextualSpacing w:val="0"/>
      </w:pPr>
      <w:ins w:author="Irusha vidanamadura" w:id="0" w:date="2015-11-22T09:43:17Z">
        <w:r w:rsidDel="00000000" w:rsidR="00000000" w:rsidRPr="00000000">
          <w:rPr>
            <w:rtl w:val="0"/>
          </w:rPr>
          <w:t xml:space="preserve">Missing metadata of name, date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ns w:author="Irusha vidanamadura" w:id="1" w:date="2015-11-22T09:31:46Z"/>
        </w:rPr>
      </w:pPr>
      <w:r w:rsidDel="00000000" w:rsidR="00000000" w:rsidRPr="00000000">
        <w:rPr>
          <w:rtl w:val="0"/>
        </w:rPr>
        <w:t xml:space="preserve">from random import randint</w:t>
        <w:br w:type="textWrapping"/>
        <w:br w:type="textWrapping"/>
      </w:r>
      <w:commentRangeStart w:id="0"/>
      <w:r w:rsidDel="00000000" w:rsidR="00000000" w:rsidRPr="00000000">
        <w:rPr>
          <w:rtl w:val="0"/>
        </w:rPr>
        <w:t xml:space="preserve">hr_max_threshold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= 100</w:t>
        <w:br w:type="textWrapping"/>
        <w:t xml:space="preserve">hr_min_threshold = 50</w:t>
        <w:br w:type="textWrapping"/>
        <w:t xml:space="preserve">hr_change_threshold = 10</w:t>
        <w:br w:type="textWrapping"/>
        <w:t xml:space="preserve">#the largest change in heart rate before it is dangerous</w:t>
        <w:br w:type="textWrapping"/>
        <w:br w:type="textWrapping"/>
      </w:r>
      <w:ins w:author="Irusha vidanamadura" w:id="1" w:date="2015-11-22T09:31:46Z">
        <w:r w:rsidDel="00000000" w:rsidR="00000000" w:rsidRPr="00000000">
          <w:rPr>
            <w:rtl w:val="0"/>
          </w:rPr>
          <w:t xml:space="preserve">Add comment to describe alarms</w:t>
        </w:r>
      </w:ins>
    </w:p>
    <w:p w:rsidR="00000000" w:rsidDel="00000000" w:rsidP="00000000" w:rsidRDefault="00000000" w:rsidRPr="00000000">
      <w:pPr>
        <w:contextualSpacing w:val="0"/>
        <w:rPr>
          <w:ins w:author="Irusha vidanamadura" w:id="5" w:date="2015-11-22T09:33:21Z"/>
        </w:rPr>
      </w:pPr>
      <w:r w:rsidDel="00000000" w:rsidR="00000000" w:rsidRPr="00000000">
        <w:rPr>
          <w:rtl w:val="0"/>
        </w:rPr>
        <w:t xml:space="preserve">alarm = </w:t>
      </w:r>
      <w:ins w:author="Anonymous" w:id="2" w:date="2015-11-22T09:35:13Z">
        <w:r w:rsidDel="00000000" w:rsidR="00000000" w:rsidRPr="00000000">
          <w:rPr>
            <w:rtl w:val="0"/>
          </w:rPr>
          <w:t xml:space="preserve">F</w:t>
        </w:r>
      </w:ins>
      <w:del w:author="Anonymous" w:id="2" w:date="2015-11-22T09:35:13Z">
        <w:r w:rsidDel="00000000" w:rsidR="00000000" w:rsidRPr="00000000">
          <w:rPr>
            <w:rtl w:val="0"/>
          </w:rPr>
          <w:delText xml:space="preserve">f</w:delText>
        </w:r>
      </w:del>
      <w:r w:rsidDel="00000000" w:rsidR="00000000" w:rsidRPr="00000000">
        <w:rPr>
          <w:rtl w:val="0"/>
        </w:rPr>
        <w:t xml:space="preserve">alse</w:t>
        <w:br w:type="textWrapping"/>
        <w:t xml:space="preserve">safe_to_turn_off = </w:t>
      </w:r>
      <w:ins w:author="Anonymous" w:id="3" w:date="2015-11-22T09:35:10Z">
        <w:r w:rsidDel="00000000" w:rsidR="00000000" w:rsidRPr="00000000">
          <w:rPr>
            <w:rtl w:val="0"/>
          </w:rPr>
          <w:t xml:space="preserve">T</w:t>
        </w:r>
      </w:ins>
      <w:del w:author="Anonymous" w:id="3" w:date="2015-11-22T09:35:10Z">
        <w:r w:rsidDel="00000000" w:rsidR="00000000" w:rsidRPr="00000000">
          <w:rPr>
            <w:rtl w:val="0"/>
          </w:rPr>
          <w:delText xml:space="preserve">t</w:delText>
        </w:r>
      </w:del>
      <w:r w:rsidDel="00000000" w:rsidR="00000000" w:rsidRPr="00000000">
        <w:rPr>
          <w:rtl w:val="0"/>
        </w:rPr>
        <w:t xml:space="preserve">rue</w:t>
        <w:br w:type="textWrapping"/>
        <w:t xml:space="preserve">alarming = </w:t>
      </w:r>
      <w:ins w:author="Anonymous" w:id="4" w:date="2015-11-22T09:35:16Z">
        <w:r w:rsidDel="00000000" w:rsidR="00000000" w:rsidRPr="00000000">
          <w:rPr>
            <w:rtl w:val="0"/>
          </w:rPr>
          <w:t xml:space="preserve">F</w:t>
        </w:r>
      </w:ins>
      <w:del w:author="Anonymous" w:id="4" w:date="2015-11-22T09:35:16Z">
        <w:r w:rsidDel="00000000" w:rsidR="00000000" w:rsidRPr="00000000">
          <w:rPr>
            <w:rtl w:val="0"/>
          </w:rPr>
          <w:delText xml:space="preserve">f</w:delText>
        </w:r>
      </w:del>
      <w:r w:rsidDel="00000000" w:rsidR="00000000" w:rsidRPr="00000000">
        <w:rPr>
          <w:rtl w:val="0"/>
        </w:rPr>
        <w:t xml:space="preserve">alse</w:t>
        <w:br w:type="textWrapping"/>
        <w:br w:type="textWrapping"/>
      </w:r>
      <w:ins w:author="Irusha vidanamadura" w:id="5" w:date="2015-11-22T09:33:21Z">
        <w:r w:rsidDel="00000000" w:rsidR="00000000" w:rsidRPr="00000000">
          <w:rPr>
            <w:rtl w:val="0"/>
          </w:rPr>
          <w:t xml:space="preserve">Move Unit test to another test funciton.</w:t>
        </w:r>
      </w:ins>
    </w:p>
    <w:p w:rsidR="00000000" w:rsidDel="00000000" w:rsidP="00000000" w:rsidRDefault="00000000" w:rsidRPr="00000000">
      <w:pPr>
        <w:contextualSpacing w:val="0"/>
      </w:pPr>
      <w:ins w:author="Irusha vidanamadura" w:id="5" w:date="2015-11-22T09:33:21Z">
        <w:r w:rsidDel="00000000" w:rsidR="00000000" w:rsidRPr="00000000">
          <w:rPr>
            <w:rtl w:val="0"/>
          </w:rPr>
          <w:t xml:space="preserve">(Use library unittest: </w:t>
        </w:r>
      </w:ins>
      <w:ins w:author="Irusha vidanamadura" w:id="5" w:date="2015-11-22T09:33:21Z">
        <w:r w:rsidDel="00000000" w:rsidR="00000000" w:rsidRPr="00000000">
          <w:fldChar w:fldCharType="begin"/>
        </w:r>
        <w:r w:rsidDel="00000000" w:rsidR="00000000" w:rsidRPr="00000000">
          <w:instrText xml:space="preserve">HYPERLINK "https://docs.python.org/2/library/unittest.html"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t xml:space="preserve">https://docs.python.org/2/library/unittest.html</w:t>
        </w:r>
        <w:r w:rsidDel="00000000" w:rsidR="00000000" w:rsidRPr="00000000">
          <w:fldChar w:fldCharType="end"/>
        </w:r>
      </w:ins>
      <w:ins w:author="Irusha vidanamadura" w:id="5" w:date="2015-11-22T09:33:21Z">
        <w:r w:rsidDel="00000000" w:rsidR="00000000" w:rsidRPr="00000000">
          <w:rPr>
            <w:rtl w:val="0"/>
          </w:rPr>
          <w:t xml:space="preserve"> )</w:t>
        </w:r>
      </w:ins>
      <w:r w:rsidDel="00000000" w:rsidR="00000000" w:rsidRPr="00000000">
        <w:rPr>
          <w:rtl w:val="0"/>
        </w:rPr>
        <w:br w:type="textWrapping"/>
      </w:r>
      <w:del w:author="Irusha vidanamadura" w:id="6" w:date="2015-11-22T09:32:26Z">
        <w:r w:rsidDel="00000000" w:rsidR="00000000" w:rsidRPr="00000000">
          <w:rPr>
            <w:rtl w:val="0"/>
          </w:rPr>
          <w:delText xml:space="preserve">def next_heart_rate():</w:delText>
          <w:br w:type="textWrapping"/>
          <w:delText xml:space="preserve">    #receives the next heart rate</w:delText>
          <w:br w:type="textWrapping"/>
          <w:delText xml:space="preserve">    heart_rate = randint(40, 110)</w:delText>
          <w:br w:type="textWrapping"/>
          <w:delText xml:space="preserve">    return heart_rate</w:delText>
          <w:br w:type="textWrapping"/>
        </w:r>
      </w:del>
      <w:r w:rsidDel="00000000" w:rsidR="00000000" w:rsidRPr="00000000">
        <w:rPr>
          <w:rtl w:val="0"/>
        </w:rPr>
        <w:t xml:space="preserve">    </w:t>
        <w:br w:type="textWrapping"/>
      </w:r>
      <w:commentRangeStart w:id="1"/>
      <w:r w:rsidDel="00000000" w:rsidR="00000000" w:rsidRPr="00000000">
        <w:rPr>
          <w:rtl w:val="0"/>
        </w:rPr>
        <w:t xml:space="preserve">def alarm_button_pressed():</w:t>
        <w:br w:type="textWrapping"/>
        <w:t xml:space="preserve">    safe_to_turn_off = </w:t>
      </w:r>
      <w:ins w:author="Anonymous" w:id="7" w:date="2015-11-22T09:34:24Z">
        <w:r w:rsidDel="00000000" w:rsidR="00000000" w:rsidRPr="00000000">
          <w:rPr>
            <w:rtl w:val="0"/>
          </w:rPr>
          <w:t xml:space="preserve">T</w:t>
        </w:r>
      </w:ins>
      <w:del w:author="Anonymous" w:id="7" w:date="2015-11-22T09:34:24Z">
        <w:r w:rsidDel="00000000" w:rsidR="00000000" w:rsidRPr="00000000">
          <w:rPr>
            <w:rtl w:val="0"/>
          </w:rPr>
          <w:delText xml:space="preserve">t</w:delText>
        </w:r>
      </w:del>
      <w:r w:rsidDel="00000000" w:rsidR="00000000" w:rsidRPr="00000000">
        <w:rPr>
          <w:rtl w:val="0"/>
        </w:rPr>
        <w:t xml:space="preserve">rue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br w:type="textWrapping"/>
        <w:br w:type="textWrapping"/>
        <w:t xml:space="preserve">#the first time through sets alarming true</w:t>
        <w:br w:type="textWrapping"/>
        <w:t xml:space="preserve">#if alarming is still true, the alarm will be raised</w:t>
        <w:br w:type="textWrapping"/>
        <w:t xml:space="preserve">def alarm_signal():</w:t>
        <w:br w:type="textWrapping"/>
        <w:t xml:space="preserve">    if alarming:</w:t>
        <w:br w:type="textWrapping"/>
        <w:t xml:space="preserve">        safe_to_turn_off = </w:t>
      </w:r>
      <w:ins w:author="Anonymous" w:id="8" w:date="2015-11-22T09:34:42Z">
        <w:r w:rsidDel="00000000" w:rsidR="00000000" w:rsidRPr="00000000">
          <w:rPr>
            <w:rtl w:val="0"/>
          </w:rPr>
          <w:t xml:space="preserve">F</w:t>
        </w:r>
      </w:ins>
      <w:del w:author="Anonymous" w:id="8" w:date="2015-11-22T09:34:42Z">
        <w:r w:rsidDel="00000000" w:rsidR="00000000" w:rsidRPr="00000000">
          <w:rPr>
            <w:rtl w:val="0"/>
          </w:rPr>
          <w:delText xml:space="preserve">f</w:delText>
        </w:r>
      </w:del>
      <w:r w:rsidDel="00000000" w:rsidR="00000000" w:rsidRPr="00000000">
        <w:rPr>
          <w:rtl w:val="0"/>
        </w:rPr>
        <w:t xml:space="preserve">alse</w:t>
        <w:br w:type="textWrapping"/>
        <w:t xml:space="preserve">        alarm = </w:t>
      </w:r>
      <w:ins w:author="Anonymous" w:id="9" w:date="2015-11-22T09:35:30Z">
        <w:r w:rsidDel="00000000" w:rsidR="00000000" w:rsidRPr="00000000">
          <w:rPr>
            <w:rtl w:val="0"/>
          </w:rPr>
          <w:t xml:space="preserve">T</w:t>
        </w:r>
      </w:ins>
      <w:del w:author="Anonymous" w:id="9" w:date="2015-11-22T09:35:30Z">
        <w:r w:rsidDel="00000000" w:rsidR="00000000" w:rsidRPr="00000000">
          <w:rPr>
            <w:rtl w:val="0"/>
          </w:rPr>
          <w:delText xml:space="preserve">t</w:delText>
        </w:r>
      </w:del>
      <w:r w:rsidDel="00000000" w:rsidR="00000000" w:rsidRPr="00000000">
        <w:rPr>
          <w:rtl w:val="0"/>
        </w:rPr>
        <w:t xml:space="preserve">rue</w:t>
        <w:br w:type="textWrapping"/>
        <w:t xml:space="preserve">        print("I am alarmed")</w:t>
        <w:br w:type="textWrapping"/>
        <w:t xml:space="preserve">        #will also send a signal to the controller</w:t>
        <w:br w:type="textWrapping"/>
        <w:t xml:space="preserve">    else:</w:t>
        <w:br w:type="textWrapping"/>
        <w:t xml:space="preserve">        alarming = </w:t>
      </w:r>
      <w:ins w:author="Anonymous" w:id="10" w:date="2015-11-22T09:34:44Z">
        <w:r w:rsidDel="00000000" w:rsidR="00000000" w:rsidRPr="00000000">
          <w:rPr>
            <w:rtl w:val="0"/>
          </w:rPr>
          <w:t xml:space="preserve">T</w:t>
        </w:r>
      </w:ins>
      <w:del w:author="Anonymous" w:id="10" w:date="2015-11-22T09:34:44Z">
        <w:r w:rsidDel="00000000" w:rsidR="00000000" w:rsidRPr="00000000">
          <w:rPr>
            <w:rtl w:val="0"/>
          </w:rPr>
          <w:delText xml:space="preserve">t</w:delText>
        </w:r>
      </w:del>
      <w:r w:rsidDel="00000000" w:rsidR="00000000" w:rsidRPr="00000000">
        <w:rPr>
          <w:rtl w:val="0"/>
        </w:rPr>
        <w:t xml:space="preserve">rue</w:t>
        <w:br w:type="textWrapping"/>
        <w:t xml:space="preserve">    </w:t>
        <w:br w:type="textWrapping"/>
        <w:t xml:space="preserve">def turn_off_alarm():</w:t>
        <w:br w:type="textWrapping"/>
        <w:t xml:space="preserve">    if safe_to_turn_off:</w:t>
        <w:br w:type="textWrapping"/>
        <w:t xml:space="preserve">        alarm = </w:t>
      </w:r>
      <w:ins w:author="Anonymous" w:id="11" w:date="2015-11-22T09:34:49Z">
        <w:r w:rsidDel="00000000" w:rsidR="00000000" w:rsidRPr="00000000">
          <w:rPr>
            <w:rtl w:val="0"/>
          </w:rPr>
          <w:t xml:space="preserve">F</w:t>
        </w:r>
      </w:ins>
      <w:del w:author="Anonymous" w:id="11" w:date="2015-11-22T09:34:49Z">
        <w:r w:rsidDel="00000000" w:rsidR="00000000" w:rsidRPr="00000000">
          <w:rPr>
            <w:rtl w:val="0"/>
          </w:rPr>
          <w:delText xml:space="preserve">f</w:delText>
        </w:r>
      </w:del>
      <w:r w:rsidDel="00000000" w:rsidR="00000000" w:rsidRPr="00000000">
        <w:rPr>
          <w:rtl w:val="0"/>
        </w:rPr>
        <w:t xml:space="preserve">alse</w:t>
        <w:br w:type="textWrapping"/>
        <w:t xml:space="preserve">    </w:t>
        <w:br w:type="textWrapping"/>
        <w:t xml:space="preserve">if __name__ == '__main__':</w:t>
        <w:br w:type="textWrapping"/>
        <w:t xml:space="preserve">    alarming = </w:t>
      </w:r>
      <w:ins w:author="Anonymous" w:id="12" w:date="2015-11-22T09:34:54Z">
        <w:r w:rsidDel="00000000" w:rsidR="00000000" w:rsidRPr="00000000">
          <w:rPr>
            <w:rtl w:val="0"/>
          </w:rPr>
          <w:t xml:space="preserve">F</w:t>
        </w:r>
      </w:ins>
      <w:del w:author="Anonymous" w:id="12" w:date="2015-11-22T09:34:54Z">
        <w:r w:rsidDel="00000000" w:rsidR="00000000" w:rsidRPr="00000000">
          <w:rPr>
            <w:rtl w:val="0"/>
          </w:rPr>
          <w:delText xml:space="preserve">f</w:delText>
        </w:r>
      </w:del>
      <w:r w:rsidDel="00000000" w:rsidR="00000000" w:rsidRPr="00000000">
        <w:rPr>
          <w:rtl w:val="0"/>
        </w:rPr>
        <w:t xml:space="preserve">alse</w:t>
        <w:br w:type="textWrapping"/>
        <w:t xml:space="preserve">    hr = next_heart_rate()</w:t>
        <w:br w:type="textWrapping"/>
        <w:t xml:space="preserve">    if hr &lt; hr_min_threshold || hr &gt; hr_max_threshold:</w:t>
        <w:br w:type="textWrapping"/>
        <w:t xml:space="preserve">        alarm_signal()</w:t>
        <w:br w:type="textWrapping"/>
        <w:t xml:space="preserve">    last_hr = hr</w:t>
        <w:br w:type="textWrapping"/>
        <w:t xml:space="preserve">    while </w:t>
      </w:r>
      <w:ins w:author="Anonymous" w:id="13" w:date="2015-11-22T09:35:00Z">
        <w:r w:rsidDel="00000000" w:rsidR="00000000" w:rsidRPr="00000000">
          <w:rPr>
            <w:rtl w:val="0"/>
          </w:rPr>
          <w:t xml:space="preserve">T</w:t>
        </w:r>
      </w:ins>
      <w:del w:author="Anonymous" w:id="13" w:date="2015-11-22T09:35:00Z">
        <w:r w:rsidDel="00000000" w:rsidR="00000000" w:rsidRPr="00000000">
          <w:rPr>
            <w:rtl w:val="0"/>
          </w:rPr>
          <w:delText xml:space="preserve">t</w:delText>
        </w:r>
      </w:del>
      <w:r w:rsidDel="00000000" w:rsidR="00000000" w:rsidRPr="00000000">
        <w:rPr>
          <w:rtl w:val="0"/>
        </w:rPr>
        <w:t xml:space="preserve">rue:</w:t>
        <w:br w:type="textWrapping"/>
        <w:t xml:space="preserve">        hr = next_heart_rate()</w:t>
        <w:br w:type="textWrapping"/>
        <w:t xml:space="preserve">        if hr &lt; hr_min_threshold || hr &gt; hr_max_threshold || abs(hr - last_hr) &gt; hr_change_threshold:</w:t>
        <w:br w:type="textWrapping"/>
        <w:t xml:space="preserve">            alarm_signal()</w:t>
        <w:br w:type="textWrapping"/>
        <w:t xml:space="preserve">        else:</w:t>
        <w:br w:type="textWrapping"/>
        <w:t xml:space="preserve">            turn_alarm_off()</w:t>
        <w:br w:type="textWrapping"/>
        <w:t xml:space="preserve">        last_hr = hr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SYSC 3010 - Group B - Code Review Team 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functionality works according to the project specifications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and Output network communications conform to established data protocol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straightforward to understand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Sensors working in the right way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sections of code incomplete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 data at the top (Name, Date Modified)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are comprehensible and add something to the maintainability of the code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are neither too numerous nor verbose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are in the right place and they are useful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smells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Tabs and brackets are consistent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as modular as possible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Repetitive code has been factored out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 classes have been designed to undertake one task only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does not use unjustifiable static methods/blocks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Loops have a set length and correct termination conditions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unusual behavior or edge-case handling described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hardcoded or Magic numbers present within reason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unnecessary loops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possible replacement of recursive functions with sequential functions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was designed to perform as fast as possible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possible replacement of global variables to function variables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types have been generalized where possible</w:t>
      </w:r>
    </w:p>
    <w:p w:rsidR="00000000" w:rsidDel="00000000" w:rsidP="00000000" w:rsidRDefault="00000000" w:rsidRPr="00000000">
      <w:pPr>
        <w:numPr>
          <w:ilvl w:val="1"/>
          <w:numId w:val="18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 casting used properly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tests are present and correct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is unit testable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the part that is implemented and checked for right performance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Error/Exception handling</w:t>
      </w:r>
    </w:p>
    <w:p w:rsidR="00000000" w:rsidDel="00000000" w:rsidP="00000000" w:rsidRDefault="00000000" w:rsidRPr="00000000">
      <w:pPr>
        <w:numPr>
          <w:ilvl w:val="1"/>
          <w:numId w:val="13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errors have been checked for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zombie threads running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security concerns have been addressed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goes through many filters that makes sure the data does not contain errors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Logging/Debugging Info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 used appropriately (proper logging level and details)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all data inputs checked (for the correct type, length, format, and range) and encoded?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Library Usage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Frameworks have been used appropriately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any of the code be replaced with library functions?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was designed using the libraries and there is no code to be replaced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onymous" w:id="1" w:date="2015-11-22T09:34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 will not run, boolean types must be capitalized</w:t>
      </w:r>
    </w:p>
  </w:comment>
  <w:comment w:author="Anonymous" w:id="0" w:date="2015-11-22T09:32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variable name could be more descriptive, otherwise add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㎁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㎁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㎁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㎁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㎁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✘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✘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㎁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